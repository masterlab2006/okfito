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B61CB" w:rsidRPr="00EB61CB" w:rsidRDefault="00EB61CB" w:rsidP="00EB61CB">
      <w:pPr>
        <w:spacing w:after="144" w:line="537" w:lineRule="atLeast"/>
        <w:textAlignment w:val="baseline"/>
        <w:outlineLvl w:val="1"/>
        <w:rPr>
          <w:rFonts w:ascii="Times New Roman" w:eastAsia="Times New Roman" w:hAnsi="Times New Roman" w:cs="Times New Roman"/>
          <w:color w:val="000000"/>
          <w:kern w:val="0"/>
          <w:sz w:val="90"/>
          <w:szCs w:val="90"/>
          <w:lang w:eastAsia="ru-RU"/>
          <w14:ligatures w14:val="none"/>
        </w:rPr>
      </w:pPr>
      <w:r w:rsidRPr="00EB61CB">
        <w:rPr>
          <w:rFonts w:ascii="Times New Roman" w:eastAsia="Times New Roman" w:hAnsi="Times New Roman" w:cs="Times New Roman"/>
          <w:color w:val="000000"/>
          <w:kern w:val="0"/>
          <w:sz w:val="90"/>
          <w:szCs w:val="90"/>
          <w:lang w:eastAsia="ru-RU"/>
          <w14:ligatures w14:val="none"/>
        </w:rPr>
        <w:t>Давайте знакомиться!</w:t>
      </w:r>
    </w:p>
    <w:p w:rsidR="00EB61CB" w:rsidRPr="00EB61CB" w:rsidRDefault="00EB61CB" w:rsidP="00EB61CB">
      <w:pPr>
        <w:spacing w:line="335" w:lineRule="atLeast"/>
        <w:textAlignment w:val="baseline"/>
        <w:rPr>
          <w:rFonts w:ascii="Times New Roman" w:eastAsia="Times New Roman" w:hAnsi="Times New Roman" w:cs="Times New Roman"/>
          <w:b/>
          <w:bCs/>
          <w:color w:val="658961"/>
          <w:kern w:val="0"/>
          <w:sz w:val="32"/>
          <w:szCs w:val="32"/>
          <w:lang w:eastAsia="ru-RU"/>
          <w14:ligatures w14:val="none"/>
        </w:rPr>
      </w:pPr>
      <w:r w:rsidRPr="00EB61CB">
        <w:rPr>
          <w:rFonts w:ascii="Times New Roman" w:eastAsia="Times New Roman" w:hAnsi="Times New Roman" w:cs="Times New Roman"/>
          <w:b/>
          <w:bCs/>
          <w:color w:val="658961"/>
          <w:kern w:val="0"/>
          <w:sz w:val="32"/>
          <w:szCs w:val="32"/>
          <w:lang w:eastAsia="ru-RU"/>
          <w14:ligatures w14:val="none"/>
        </w:rPr>
        <w:t>Приветствую всех!</w:t>
      </w:r>
      <w:r w:rsidRPr="00EB61CB">
        <w:rPr>
          <w:rFonts w:ascii="Times New Roman" w:eastAsia="Times New Roman" w:hAnsi="Times New Roman" w:cs="Times New Roman"/>
          <w:b/>
          <w:bCs/>
          <w:color w:val="658961"/>
          <w:kern w:val="0"/>
          <w:sz w:val="32"/>
          <w:szCs w:val="32"/>
          <w:lang w:eastAsia="ru-RU"/>
          <w14:ligatures w14:val="none"/>
        </w:rPr>
        <w:br/>
        <w:t>Меня зовут Оля</w:t>
      </w:r>
      <w:ins w:id="0" w:author="Диана Лукоянова" w:date="2023-01-31T11:45:00Z">
        <w:r w:rsidR="00E4521B">
          <w:rPr>
            <w:rFonts w:ascii="Times New Roman" w:eastAsia="Times New Roman" w:hAnsi="Times New Roman" w:cs="Times New Roman"/>
            <w:b/>
            <w:bCs/>
            <w:color w:val="658961"/>
            <w:kern w:val="0"/>
            <w:sz w:val="32"/>
            <w:szCs w:val="32"/>
            <w:lang w:eastAsia="ru-RU"/>
            <w14:ligatures w14:val="none"/>
          </w:rPr>
          <w:t>,</w:t>
        </w:r>
      </w:ins>
      <w:r w:rsidRPr="00EB61CB">
        <w:rPr>
          <w:rFonts w:ascii="Times New Roman" w:eastAsia="Times New Roman" w:hAnsi="Times New Roman" w:cs="Times New Roman"/>
          <w:b/>
          <w:bCs/>
          <w:color w:val="658961"/>
          <w:kern w:val="0"/>
          <w:sz w:val="32"/>
          <w:szCs w:val="32"/>
          <w:lang w:eastAsia="ru-RU"/>
          <w14:ligatures w14:val="none"/>
        </w:rPr>
        <w:t xml:space="preserve"> и я обожаю оживлять пространство вокруг себя!</w:t>
      </w:r>
    </w:p>
    <w:p w:rsidR="00EB61CB" w:rsidRPr="00EB61CB" w:rsidRDefault="00EB61CB" w:rsidP="00EB61CB">
      <w:pPr>
        <w:spacing w:line="302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EB61CB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Всё началось с раннего детства. Родители занимались разведением аквариумных рыбок, растений и попугаев. Росла </w:t>
      </w:r>
      <w:ins w:id="1" w:author="Диана Лукоянова" w:date="2023-01-31T12:10:00Z">
        <w:r w:rsidR="009777DB">
          <w:rPr>
            <w:rFonts w:ascii="Times New Roman" w:eastAsia="Times New Roman" w:hAnsi="Times New Roman" w:cs="Times New Roman"/>
            <w:color w:val="000000"/>
            <w:kern w:val="0"/>
            <w:lang w:eastAsia="ru-RU"/>
            <w14:ligatures w14:val="none"/>
          </w:rPr>
          <w:t xml:space="preserve">я </w:t>
        </w:r>
      </w:ins>
      <w:r w:rsidRPr="00EB61CB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в частном секторе, максимально близко к природе. В специально оборудованной комнате стояло 40 аквариумов с общим объёмом воды 12 тонн!</w:t>
      </w:r>
    </w:p>
    <w:p w:rsidR="00EB61CB" w:rsidRPr="00EB61CB" w:rsidRDefault="00EB61CB" w:rsidP="00EB61CB">
      <w:pPr>
        <w:spacing w:before="480" w:line="302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EB61CB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Думаю</w:t>
      </w:r>
      <w:ins w:id="2" w:author="Диана Лукоянова" w:date="2023-01-31T11:46:00Z">
        <w:r w:rsidR="00E4521B">
          <w:rPr>
            <w:rFonts w:ascii="Times New Roman" w:eastAsia="Times New Roman" w:hAnsi="Times New Roman" w:cs="Times New Roman"/>
            <w:color w:val="000000"/>
            <w:kern w:val="0"/>
            <w:lang w:eastAsia="ru-RU"/>
            <w14:ligatures w14:val="none"/>
          </w:rPr>
          <w:t>,</w:t>
        </w:r>
      </w:ins>
      <w:r w:rsidRPr="00EB61CB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жизнь в аквариуме — наглядный пример того, что происходит в организме человека. Требуется постоянный уход. Важно правильно кормить, удобрять, регулярно чистить аквариум, отслеживать качество воды, температуру. В противном случае растения сгниют, а рыбки </w:t>
      </w:r>
      <w:ins w:id="3" w:author="Диана Лукоянова" w:date="2023-02-01T09:18:00Z">
        <w:r w:rsidR="00611AAB">
          <w:rPr>
            <w:rFonts w:ascii="Times New Roman" w:eastAsia="Times New Roman" w:hAnsi="Times New Roman" w:cs="Times New Roman"/>
            <w:color w:val="000000"/>
            <w:kern w:val="0"/>
            <w:lang w:eastAsia="ru-RU"/>
            <w14:ligatures w14:val="none"/>
          </w:rPr>
          <w:t>п</w:t>
        </w:r>
      </w:ins>
      <w:ins w:id="4" w:author="Диана Лукоянова" w:date="2023-02-01T09:19:00Z">
        <w:r w:rsidR="00611AAB">
          <w:rPr>
            <w:rFonts w:ascii="Times New Roman" w:eastAsia="Times New Roman" w:hAnsi="Times New Roman" w:cs="Times New Roman"/>
            <w:color w:val="000000"/>
            <w:kern w:val="0"/>
            <w:lang w:eastAsia="ru-RU"/>
            <w14:ligatures w14:val="none"/>
          </w:rPr>
          <w:t>огибнут</w:t>
        </w:r>
      </w:ins>
      <w:del w:id="5" w:author="Диана Лукоянова" w:date="2023-02-01T09:18:00Z">
        <w:r w:rsidRPr="00EB61CB" w:rsidDel="00611AAB">
          <w:rPr>
            <w:rFonts w:ascii="Times New Roman" w:eastAsia="Times New Roman" w:hAnsi="Times New Roman" w:cs="Times New Roman"/>
            <w:color w:val="000000"/>
            <w:kern w:val="0"/>
            <w:lang w:eastAsia="ru-RU"/>
            <w14:ligatures w14:val="none"/>
          </w:rPr>
          <w:delText>передохнут</w:delText>
        </w:r>
      </w:del>
      <w:r w:rsidRPr="00EB61CB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. Ровно</w:t>
      </w:r>
      <w:del w:id="6" w:author="Диана Лукоянова" w:date="2023-01-31T11:48:00Z">
        <w:r w:rsidRPr="00EB61CB" w:rsidDel="00E4521B">
          <w:rPr>
            <w:rFonts w:ascii="Times New Roman" w:eastAsia="Times New Roman" w:hAnsi="Times New Roman" w:cs="Times New Roman"/>
            <w:color w:val="000000"/>
            <w:kern w:val="0"/>
            <w:lang w:eastAsia="ru-RU"/>
            <w14:ligatures w14:val="none"/>
          </w:rPr>
          <w:delText>,</w:delText>
        </w:r>
      </w:del>
      <w:r w:rsidRPr="00EB61CB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как </w:t>
      </w:r>
      <w:ins w:id="7" w:author="Диана Лукоянова" w:date="2023-01-31T12:17:00Z">
        <w:r w:rsidR="009777DB">
          <w:rPr>
            <w:rFonts w:ascii="Times New Roman" w:eastAsia="Times New Roman" w:hAnsi="Times New Roman" w:cs="Times New Roman"/>
            <w:color w:val="000000"/>
            <w:kern w:val="0"/>
            <w:lang w:eastAsia="ru-RU"/>
            <w14:ligatures w14:val="none"/>
          </w:rPr>
          <w:t xml:space="preserve">и </w:t>
        </w:r>
      </w:ins>
      <w:r w:rsidRPr="00EB61CB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с человеческим телом. Если не следить за тем, что ешь, пьешь, думаешь, не очищать организм и пространство вокруг себя — результат будет плачевным.</w:t>
      </w:r>
    </w:p>
    <w:p w:rsidR="003E1164" w:rsidRPr="00EB61CB" w:rsidRDefault="003E1164">
      <w:pPr>
        <w:rPr>
          <w:rFonts w:ascii="Times New Roman" w:hAnsi="Times New Roman" w:cs="Times New Roman"/>
        </w:rPr>
      </w:pPr>
    </w:p>
    <w:p w:rsidR="00EB61CB" w:rsidRPr="00EB61CB" w:rsidRDefault="00EB61CB">
      <w:pPr>
        <w:rPr>
          <w:rFonts w:ascii="Times New Roman" w:hAnsi="Times New Roman" w:cs="Times New Roman"/>
        </w:rPr>
      </w:pPr>
    </w:p>
    <w:p w:rsidR="00EB61CB" w:rsidRPr="00EB61CB" w:rsidRDefault="00EB61CB" w:rsidP="00EB61CB">
      <w:pPr>
        <w:pStyle w:val="a3"/>
        <w:spacing w:before="0" w:beforeAutospacing="0" w:after="400" w:afterAutospacing="0" w:line="302" w:lineRule="atLeast"/>
        <w:textAlignment w:val="baseline"/>
        <w:rPr>
          <w:color w:val="000000"/>
          <w:sz w:val="27"/>
          <w:szCs w:val="27"/>
        </w:rPr>
      </w:pPr>
      <w:r w:rsidRPr="00EB61CB">
        <w:rPr>
          <w:color w:val="000000"/>
          <w:sz w:val="27"/>
          <w:szCs w:val="27"/>
        </w:rPr>
        <w:t xml:space="preserve">За 35 лет жизни, связанной с природой, </w:t>
      </w:r>
      <w:ins w:id="8" w:author="Диана Лукоянова" w:date="2023-01-31T11:49:00Z">
        <w:r w:rsidR="00E4521B">
          <w:rPr>
            <w:color w:val="000000"/>
            <w:sz w:val="27"/>
            <w:szCs w:val="27"/>
          </w:rPr>
          <w:t xml:space="preserve">я </w:t>
        </w:r>
      </w:ins>
      <w:r w:rsidRPr="00EB61CB">
        <w:rPr>
          <w:color w:val="000000"/>
          <w:sz w:val="27"/>
          <w:szCs w:val="27"/>
        </w:rPr>
        <w:t>почувствовала</w:t>
      </w:r>
      <w:ins w:id="9" w:author="Диана Лукоянова" w:date="2023-01-31T11:49:00Z">
        <w:r w:rsidR="00E4521B">
          <w:rPr>
            <w:color w:val="000000"/>
            <w:sz w:val="27"/>
            <w:szCs w:val="27"/>
          </w:rPr>
          <w:t>,</w:t>
        </w:r>
      </w:ins>
      <w:r w:rsidRPr="00EB61CB">
        <w:rPr>
          <w:color w:val="000000"/>
          <w:sz w:val="27"/>
          <w:szCs w:val="27"/>
        </w:rPr>
        <w:t xml:space="preserve"> как много в </w:t>
      </w:r>
      <w:proofErr w:type="spellStart"/>
      <w:r w:rsidRPr="00EB61CB">
        <w:rPr>
          <w:color w:val="000000"/>
          <w:sz w:val="27"/>
          <w:szCs w:val="27"/>
        </w:rPr>
        <w:t>неи</w:t>
      </w:r>
      <w:proofErr w:type="spellEnd"/>
      <w:r w:rsidRPr="00EB61CB">
        <w:rPr>
          <w:color w:val="000000"/>
          <w:sz w:val="27"/>
          <w:szCs w:val="27"/>
        </w:rPr>
        <w:t xml:space="preserve">̆ </w:t>
      </w:r>
      <w:proofErr w:type="spellStart"/>
      <w:r w:rsidRPr="00EB61CB">
        <w:rPr>
          <w:color w:val="000000"/>
          <w:sz w:val="27"/>
          <w:szCs w:val="27"/>
        </w:rPr>
        <w:t>взаимосвязеи</w:t>
      </w:r>
      <w:proofErr w:type="spellEnd"/>
      <w:r w:rsidRPr="00EB61CB">
        <w:rPr>
          <w:color w:val="000000"/>
          <w:sz w:val="27"/>
          <w:szCs w:val="27"/>
        </w:rPr>
        <w:t>̆. Человек неразделим с едой, водой, солнцем, землёй.</w:t>
      </w:r>
    </w:p>
    <w:p w:rsidR="00EB61CB" w:rsidRPr="00EB61CB" w:rsidRDefault="00EB61CB" w:rsidP="00EB61CB">
      <w:pPr>
        <w:pStyle w:val="a3"/>
        <w:spacing w:before="0" w:beforeAutospacing="0" w:after="400" w:afterAutospacing="0" w:line="302" w:lineRule="atLeast"/>
        <w:textAlignment w:val="baseline"/>
        <w:rPr>
          <w:color w:val="000000"/>
          <w:sz w:val="27"/>
          <w:szCs w:val="27"/>
        </w:rPr>
      </w:pPr>
      <w:r w:rsidRPr="00EB61CB">
        <w:rPr>
          <w:color w:val="000000"/>
          <w:sz w:val="27"/>
          <w:szCs w:val="27"/>
        </w:rPr>
        <w:t>Возможно</w:t>
      </w:r>
      <w:ins w:id="10" w:author="Диана Лукоянова" w:date="2023-01-31T11:49:00Z">
        <w:r w:rsidR="00E4521B">
          <w:rPr>
            <w:color w:val="000000"/>
            <w:sz w:val="27"/>
            <w:szCs w:val="27"/>
          </w:rPr>
          <w:t>,</w:t>
        </w:r>
      </w:ins>
      <w:r w:rsidRPr="00EB61CB">
        <w:rPr>
          <w:color w:val="000000"/>
          <w:sz w:val="27"/>
          <w:szCs w:val="27"/>
        </w:rPr>
        <w:t xml:space="preserve"> громко прозвучит, но это моя действительность. Ничего прекрасней нету, чем любить эту планету. Мои панно </w:t>
      </w:r>
      <w:ins w:id="11" w:author="Диана Лукоянова" w:date="2023-01-31T11:50:00Z">
        <w:r w:rsidR="00E4521B">
          <w:rPr>
            <w:color w:val="000000"/>
            <w:sz w:val="27"/>
            <w:szCs w:val="27"/>
          </w:rPr>
          <w:t xml:space="preserve">– </w:t>
        </w:r>
      </w:ins>
      <w:r w:rsidRPr="00EB61CB">
        <w:rPr>
          <w:color w:val="000000"/>
          <w:sz w:val="27"/>
          <w:szCs w:val="27"/>
        </w:rPr>
        <w:t>частичка этой любви</w:t>
      </w:r>
      <w:ins w:id="12" w:author="Диана Лукоянова" w:date="2023-01-31T11:50:00Z">
        <w:r w:rsidR="00E4521B">
          <w:rPr>
            <w:color w:val="000000"/>
            <w:sz w:val="27"/>
            <w:szCs w:val="27"/>
          </w:rPr>
          <w:t>,</w:t>
        </w:r>
      </w:ins>
      <w:r w:rsidRPr="00EB61CB">
        <w:rPr>
          <w:color w:val="000000"/>
          <w:sz w:val="27"/>
          <w:szCs w:val="27"/>
        </w:rPr>
        <w:t xml:space="preserve"> которую вы можете занести в дом в</w:t>
      </w:r>
      <w:del w:id="13" w:author="Диана Лукоянова" w:date="2023-01-31T11:50:00Z">
        <w:r w:rsidRPr="00EB61CB" w:rsidDel="00E4521B">
          <w:rPr>
            <w:color w:val="000000"/>
            <w:sz w:val="27"/>
            <w:szCs w:val="27"/>
          </w:rPr>
          <w:delText> </w:delText>
        </w:r>
      </w:del>
      <w:r w:rsidRPr="00EB61CB">
        <w:rPr>
          <w:color w:val="000000"/>
          <w:sz w:val="27"/>
          <w:szCs w:val="27"/>
        </w:rPr>
        <w:t>месте с созданным мною искусством из зелёных расте</w:t>
      </w:r>
      <w:ins w:id="14" w:author="Диана Лукоянова" w:date="2023-01-31T12:06:00Z">
        <w:r w:rsidR="009777DB">
          <w:rPr>
            <w:color w:val="000000"/>
            <w:sz w:val="27"/>
            <w:szCs w:val="27"/>
          </w:rPr>
          <w:t>н</w:t>
        </w:r>
      </w:ins>
      <w:del w:id="15" w:author="Диана Лукоянова" w:date="2023-01-31T12:06:00Z">
        <w:r w:rsidRPr="00EB61CB" w:rsidDel="009777DB">
          <w:rPr>
            <w:color w:val="000000"/>
            <w:sz w:val="27"/>
            <w:szCs w:val="27"/>
          </w:rPr>
          <w:delText>р</w:delText>
        </w:r>
      </w:del>
      <w:r w:rsidRPr="00EB61CB">
        <w:rPr>
          <w:color w:val="000000"/>
          <w:sz w:val="27"/>
          <w:szCs w:val="27"/>
        </w:rPr>
        <w:t>ий.</w:t>
      </w:r>
    </w:p>
    <w:p w:rsidR="00EB61CB" w:rsidRPr="00EB61CB" w:rsidRDefault="00EB61CB" w:rsidP="00EB61CB">
      <w:pPr>
        <w:pStyle w:val="2"/>
        <w:spacing w:before="0" w:beforeAutospacing="0" w:after="180" w:afterAutospacing="0" w:line="447" w:lineRule="atLeast"/>
        <w:textAlignment w:val="baseline"/>
        <w:rPr>
          <w:b w:val="0"/>
          <w:bCs w:val="0"/>
          <w:color w:val="000000"/>
          <w:sz w:val="60"/>
          <w:szCs w:val="60"/>
        </w:rPr>
      </w:pPr>
      <w:r w:rsidRPr="00EB61CB">
        <w:rPr>
          <w:b w:val="0"/>
          <w:bCs w:val="0"/>
          <w:color w:val="000000"/>
          <w:sz w:val="60"/>
          <w:szCs w:val="60"/>
        </w:rPr>
        <w:t>Будьте увере</w:t>
      </w:r>
      <w:del w:id="16" w:author="Диана Лукоянова" w:date="2023-01-31T11:51:00Z">
        <w:r w:rsidRPr="00EB61CB" w:rsidDel="00E4521B">
          <w:rPr>
            <w:b w:val="0"/>
            <w:bCs w:val="0"/>
            <w:color w:val="000000"/>
            <w:sz w:val="60"/>
            <w:szCs w:val="60"/>
          </w:rPr>
          <w:delText>н</w:delText>
        </w:r>
      </w:del>
      <w:r w:rsidRPr="00EB61CB">
        <w:rPr>
          <w:b w:val="0"/>
          <w:bCs w:val="0"/>
          <w:color w:val="000000"/>
          <w:sz w:val="60"/>
          <w:szCs w:val="60"/>
        </w:rPr>
        <w:t>ны, второго такого изделия нет.</w:t>
      </w:r>
      <w:r w:rsidRPr="00EB61CB">
        <w:rPr>
          <w:rStyle w:val="apple-converted-space"/>
          <w:b w:val="0"/>
          <w:bCs w:val="0"/>
          <w:color w:val="000000"/>
          <w:sz w:val="60"/>
          <w:szCs w:val="60"/>
        </w:rPr>
        <w:t> </w:t>
      </w:r>
    </w:p>
    <w:p w:rsidR="00EB61CB" w:rsidRPr="00EB61CB" w:rsidRDefault="00EB61CB" w:rsidP="00EB61CB">
      <w:pPr>
        <w:pStyle w:val="a3"/>
        <w:spacing w:before="0" w:beforeAutospacing="0" w:after="0" w:afterAutospacing="0" w:line="302" w:lineRule="atLeast"/>
        <w:textAlignment w:val="baseline"/>
        <w:rPr>
          <w:color w:val="000000"/>
          <w:sz w:val="27"/>
          <w:szCs w:val="27"/>
        </w:rPr>
      </w:pPr>
      <w:r w:rsidRPr="00EB61CB">
        <w:rPr>
          <w:color w:val="000000"/>
          <w:sz w:val="27"/>
          <w:szCs w:val="27"/>
        </w:rPr>
        <w:t>Это авторская работа</w:t>
      </w:r>
      <w:ins w:id="17" w:author="Диана Лукоянова" w:date="2023-01-31T11:55:00Z">
        <w:r w:rsidR="00E4521B">
          <w:rPr>
            <w:color w:val="000000"/>
            <w:sz w:val="27"/>
            <w:szCs w:val="27"/>
          </w:rPr>
          <w:t>,</w:t>
        </w:r>
      </w:ins>
      <w:r w:rsidRPr="00EB61CB">
        <w:rPr>
          <w:color w:val="000000"/>
          <w:sz w:val="27"/>
          <w:szCs w:val="27"/>
        </w:rPr>
        <w:t xml:space="preserve"> и каждая композиция собирается исключительно отличительно от других </w:t>
      </w:r>
      <w:r w:rsidRPr="00EB61CB">
        <w:rPr>
          <w:rFonts w:ascii="Apple Color Emoji" w:hAnsi="Apple Color Emoji" w:cs="Apple Color Emoji"/>
          <w:color w:val="000000"/>
          <w:sz w:val="27"/>
          <w:szCs w:val="27"/>
        </w:rPr>
        <w:t>🙌</w:t>
      </w:r>
      <w:r w:rsidRPr="00EB61CB">
        <w:rPr>
          <w:color w:val="000000"/>
          <w:sz w:val="27"/>
          <w:szCs w:val="27"/>
        </w:rPr>
        <w:br/>
        <w:t>Конечно</w:t>
      </w:r>
      <w:ins w:id="18" w:author="Диана Лукоянова" w:date="2023-01-31T11:55:00Z">
        <w:r w:rsidR="004547C7">
          <w:rPr>
            <w:color w:val="000000"/>
            <w:sz w:val="27"/>
            <w:szCs w:val="27"/>
          </w:rPr>
          <w:t>,</w:t>
        </w:r>
      </w:ins>
      <w:del w:id="19" w:author="Диана Лукоянова" w:date="2023-01-31T11:55:00Z">
        <w:r w:rsidRPr="00EB61CB" w:rsidDel="004547C7">
          <w:rPr>
            <w:color w:val="000000"/>
            <w:sz w:val="27"/>
            <w:szCs w:val="27"/>
          </w:rPr>
          <w:delText xml:space="preserve"> возможно</w:delText>
        </w:r>
      </w:del>
      <w:r w:rsidRPr="00EB61CB">
        <w:rPr>
          <w:color w:val="000000"/>
          <w:sz w:val="27"/>
          <w:szCs w:val="27"/>
        </w:rPr>
        <w:t xml:space="preserve"> по желанию </w:t>
      </w:r>
      <w:ins w:id="20" w:author="Диана Лукоянова" w:date="2023-01-31T11:55:00Z">
        <w:r w:rsidR="004547C7">
          <w:rPr>
            <w:color w:val="000000"/>
            <w:sz w:val="27"/>
            <w:szCs w:val="27"/>
          </w:rPr>
          <w:t xml:space="preserve">возможно </w:t>
        </w:r>
      </w:ins>
      <w:r w:rsidRPr="00EB61CB">
        <w:rPr>
          <w:color w:val="000000"/>
          <w:sz w:val="27"/>
          <w:szCs w:val="27"/>
        </w:rPr>
        <w:t xml:space="preserve">и «клонировать» </w:t>
      </w:r>
      <w:ins w:id="21" w:author="Диана Лукоянова" w:date="2023-01-31T11:56:00Z">
        <w:r w:rsidR="004547C7">
          <w:rPr>
            <w:color w:val="000000"/>
            <w:sz w:val="27"/>
            <w:szCs w:val="27"/>
          </w:rPr>
          <w:t>(</w:t>
        </w:r>
      </w:ins>
      <w:r w:rsidRPr="00EB61CB">
        <w:rPr>
          <w:color w:val="000000"/>
          <w:sz w:val="27"/>
          <w:szCs w:val="27"/>
        </w:rPr>
        <w:t>повторить</w:t>
      </w:r>
      <w:ins w:id="22" w:author="Диана Лукоянова" w:date="2023-01-31T11:56:00Z">
        <w:r w:rsidR="004547C7">
          <w:rPr>
            <w:color w:val="000000"/>
            <w:sz w:val="27"/>
            <w:szCs w:val="27"/>
          </w:rPr>
          <w:t>)</w:t>
        </w:r>
      </w:ins>
      <w:r w:rsidRPr="00EB61CB">
        <w:rPr>
          <w:color w:val="000000"/>
          <w:sz w:val="27"/>
          <w:szCs w:val="27"/>
        </w:rPr>
        <w:t xml:space="preserve"> понравившуюся композицию на 80%</w:t>
      </w:r>
      <w:ins w:id="23" w:author="Диана Лукоянова" w:date="2023-01-31T12:09:00Z">
        <w:r w:rsidR="009777DB">
          <w:rPr>
            <w:rStyle w:val="apple-converted-space"/>
            <w:color w:val="000000"/>
            <w:sz w:val="27"/>
            <w:szCs w:val="27"/>
          </w:rPr>
          <w:t>.</w:t>
        </w:r>
      </w:ins>
      <w:del w:id="24" w:author="Диана Лукоянова" w:date="2023-01-31T12:09:00Z">
        <w:r w:rsidRPr="00EB61CB" w:rsidDel="009777DB">
          <w:rPr>
            <w:rStyle w:val="apple-converted-space"/>
            <w:color w:val="000000"/>
            <w:sz w:val="27"/>
            <w:szCs w:val="27"/>
          </w:rPr>
          <w:delText> </w:delText>
        </w:r>
      </w:del>
      <w:r w:rsidRPr="00EB61CB">
        <w:rPr>
          <w:color w:val="000000"/>
          <w:sz w:val="27"/>
          <w:szCs w:val="27"/>
        </w:rPr>
        <w:br/>
        <w:t>Спросите</w:t>
      </w:r>
      <w:ins w:id="25" w:author="Диана Лукоянова" w:date="2023-01-31T11:58:00Z">
        <w:r w:rsidR="004547C7">
          <w:rPr>
            <w:color w:val="000000"/>
            <w:sz w:val="27"/>
            <w:szCs w:val="27"/>
          </w:rPr>
          <w:t xml:space="preserve">: </w:t>
        </w:r>
      </w:ins>
      <w:del w:id="26" w:author="Диана Лукоянова" w:date="2023-01-31T11:57:00Z">
        <w:r w:rsidRPr="00EB61CB" w:rsidDel="004547C7">
          <w:rPr>
            <w:color w:val="000000"/>
            <w:sz w:val="27"/>
            <w:szCs w:val="27"/>
          </w:rPr>
          <w:delText xml:space="preserve"> — </w:delText>
        </w:r>
      </w:del>
      <w:ins w:id="27" w:author="Диана Лукоянова" w:date="2023-01-31T11:57:00Z">
        <w:r w:rsidR="004547C7">
          <w:rPr>
            <w:color w:val="000000"/>
            <w:sz w:val="27"/>
            <w:szCs w:val="27"/>
          </w:rPr>
          <w:t>п</w:t>
        </w:r>
      </w:ins>
      <w:del w:id="28" w:author="Диана Лукоянова" w:date="2023-01-31T11:57:00Z">
        <w:r w:rsidRPr="00EB61CB" w:rsidDel="004547C7">
          <w:rPr>
            <w:color w:val="000000"/>
            <w:sz w:val="27"/>
            <w:szCs w:val="27"/>
          </w:rPr>
          <w:delText>П</w:delText>
        </w:r>
      </w:del>
      <w:r w:rsidRPr="00EB61CB">
        <w:rPr>
          <w:color w:val="000000"/>
          <w:sz w:val="27"/>
          <w:szCs w:val="27"/>
        </w:rPr>
        <w:t>очему на 80%?</w:t>
      </w:r>
      <w:r w:rsidRPr="00EB61CB">
        <w:rPr>
          <w:color w:val="000000"/>
          <w:sz w:val="27"/>
          <w:szCs w:val="27"/>
        </w:rPr>
        <w:br/>
        <w:t>Отвечу</w:t>
      </w:r>
      <w:ins w:id="29" w:author="Диана Лукоянова" w:date="2023-01-31T11:58:00Z">
        <w:r w:rsidR="004547C7">
          <w:rPr>
            <w:color w:val="000000"/>
            <w:sz w:val="27"/>
            <w:szCs w:val="27"/>
          </w:rPr>
          <w:t xml:space="preserve">: </w:t>
        </w:r>
      </w:ins>
      <w:del w:id="30" w:author="Диана Лукоянова" w:date="2023-01-31T11:58:00Z">
        <w:r w:rsidRPr="00EB61CB" w:rsidDel="004547C7">
          <w:rPr>
            <w:color w:val="000000"/>
            <w:sz w:val="27"/>
            <w:szCs w:val="27"/>
          </w:rPr>
          <w:delText xml:space="preserve"> — </w:delText>
        </w:r>
      </w:del>
      <w:r w:rsidRPr="00EB61CB">
        <w:rPr>
          <w:color w:val="000000"/>
          <w:sz w:val="27"/>
          <w:szCs w:val="27"/>
        </w:rPr>
        <w:t xml:space="preserve">стабилизированные растения </w:t>
      </w:r>
      <w:ins w:id="31" w:author="Диана Лукоянова" w:date="2023-01-31T11:58:00Z">
        <w:r w:rsidR="004547C7">
          <w:rPr>
            <w:color w:val="000000"/>
            <w:sz w:val="27"/>
            <w:szCs w:val="27"/>
          </w:rPr>
          <w:t xml:space="preserve">– </w:t>
        </w:r>
      </w:ins>
      <w:r w:rsidRPr="00EB61CB">
        <w:rPr>
          <w:color w:val="000000"/>
          <w:sz w:val="27"/>
          <w:szCs w:val="27"/>
        </w:rPr>
        <w:t>не искусственная штамповка</w:t>
      </w:r>
      <w:ins w:id="32" w:author="Диана Лукоянова" w:date="2023-01-31T11:59:00Z">
        <w:r w:rsidR="004547C7">
          <w:rPr>
            <w:color w:val="000000"/>
            <w:sz w:val="27"/>
            <w:szCs w:val="27"/>
          </w:rPr>
          <w:t xml:space="preserve">. </w:t>
        </w:r>
      </w:ins>
      <w:del w:id="33" w:author="Диана Лукоянова" w:date="2023-01-31T11:59:00Z">
        <w:r w:rsidRPr="00EB61CB" w:rsidDel="004547C7">
          <w:rPr>
            <w:color w:val="000000"/>
            <w:sz w:val="27"/>
            <w:szCs w:val="27"/>
          </w:rPr>
          <w:delText xml:space="preserve">, </w:delText>
        </w:r>
      </w:del>
      <w:ins w:id="34" w:author="Диана Лукоянова" w:date="2023-01-31T11:59:00Z">
        <w:r w:rsidR="004547C7">
          <w:rPr>
            <w:color w:val="000000"/>
            <w:sz w:val="27"/>
            <w:szCs w:val="27"/>
          </w:rPr>
          <w:t>Это</w:t>
        </w:r>
      </w:ins>
      <w:del w:id="35" w:author="Диана Лукоянова" w:date="2023-01-31T11:59:00Z">
        <w:r w:rsidRPr="00EB61CB" w:rsidDel="004547C7">
          <w:rPr>
            <w:color w:val="000000"/>
            <w:sz w:val="27"/>
            <w:szCs w:val="27"/>
          </w:rPr>
          <w:delText>а</w:delText>
        </w:r>
      </w:del>
      <w:r w:rsidRPr="00EB61CB">
        <w:rPr>
          <w:color w:val="000000"/>
          <w:sz w:val="27"/>
          <w:szCs w:val="27"/>
        </w:rPr>
        <w:t xml:space="preserve"> натуральные растения, каждый пучок </w:t>
      </w:r>
      <w:ins w:id="36" w:author="Диана Лукоянова" w:date="2023-01-31T11:59:00Z">
        <w:r w:rsidR="004547C7">
          <w:rPr>
            <w:color w:val="000000"/>
            <w:sz w:val="27"/>
            <w:szCs w:val="27"/>
          </w:rPr>
          <w:t xml:space="preserve">которых </w:t>
        </w:r>
      </w:ins>
      <w:r w:rsidRPr="00EB61CB">
        <w:rPr>
          <w:color w:val="000000"/>
          <w:sz w:val="27"/>
          <w:szCs w:val="27"/>
        </w:rPr>
        <w:t>может отличат</w:t>
      </w:r>
      <w:ins w:id="37" w:author="Диана Лукоянова" w:date="2023-01-31T11:58:00Z">
        <w:r w:rsidR="004547C7">
          <w:rPr>
            <w:color w:val="000000"/>
            <w:sz w:val="27"/>
            <w:szCs w:val="27"/>
          </w:rPr>
          <w:t>ь</w:t>
        </w:r>
      </w:ins>
      <w:r w:rsidRPr="00EB61CB">
        <w:rPr>
          <w:color w:val="000000"/>
          <w:sz w:val="27"/>
          <w:szCs w:val="27"/>
        </w:rPr>
        <w:t>ся размером листьев и цветом</w:t>
      </w:r>
      <w:ins w:id="38" w:author="Диана Лукоянова" w:date="2023-01-31T12:04:00Z">
        <w:r w:rsidR="004547C7">
          <w:rPr>
            <w:color w:val="000000"/>
            <w:sz w:val="27"/>
            <w:szCs w:val="27"/>
          </w:rPr>
          <w:t>. П</w:t>
        </w:r>
      </w:ins>
      <w:ins w:id="39" w:author="Диана Лукоянова" w:date="2023-01-31T12:02:00Z">
        <w:r w:rsidR="004547C7">
          <w:rPr>
            <w:color w:val="000000"/>
            <w:sz w:val="27"/>
            <w:szCs w:val="27"/>
          </w:rPr>
          <w:t xml:space="preserve">оследний может отличаться </w:t>
        </w:r>
      </w:ins>
      <w:del w:id="40" w:author="Диана Лукоянова" w:date="2023-01-31T12:00:00Z">
        <w:r w:rsidRPr="00EB61CB" w:rsidDel="004547C7">
          <w:rPr>
            <w:color w:val="000000"/>
            <w:sz w:val="27"/>
            <w:szCs w:val="27"/>
          </w:rPr>
          <w:delText xml:space="preserve">, </w:delText>
        </w:r>
      </w:del>
      <w:r w:rsidRPr="00EB61CB">
        <w:rPr>
          <w:color w:val="000000"/>
          <w:sz w:val="27"/>
          <w:szCs w:val="27"/>
        </w:rPr>
        <w:t>на </w:t>
      </w:r>
      <w:del w:id="41" w:author="Диана Лукоянова" w:date="2023-01-31T12:06:00Z">
        <w:r w:rsidRPr="00EB61CB" w:rsidDel="009777DB">
          <w:rPr>
            <w:color w:val="000000"/>
            <w:sz w:val="27"/>
            <w:szCs w:val="27"/>
          </w:rPr>
          <w:delText>два</w:delText>
        </w:r>
      </w:del>
      <w:del w:id="42" w:author="Диана Лукоянова" w:date="2023-01-31T12:01:00Z">
        <w:r w:rsidRPr="00EB61CB" w:rsidDel="004547C7">
          <w:rPr>
            <w:color w:val="000000"/>
            <w:sz w:val="27"/>
            <w:szCs w:val="27"/>
          </w:rPr>
          <w:delText xml:space="preserve"> </w:delText>
        </w:r>
      </w:del>
      <w:del w:id="43" w:author="Диана Лукоянова" w:date="2023-01-31T12:06:00Z">
        <w:r w:rsidRPr="00EB61CB" w:rsidDel="009777DB">
          <w:rPr>
            <w:color w:val="000000"/>
            <w:sz w:val="27"/>
            <w:szCs w:val="27"/>
          </w:rPr>
          <w:delText>три</w:delText>
        </w:r>
      </w:del>
      <w:ins w:id="44" w:author="Диана Лукоянова" w:date="2023-01-31T12:06:00Z">
        <w:r w:rsidR="009777DB">
          <w:rPr>
            <w:color w:val="000000"/>
            <w:sz w:val="27"/>
            <w:szCs w:val="27"/>
          </w:rPr>
          <w:t>2-3</w:t>
        </w:r>
      </w:ins>
      <w:r w:rsidRPr="00EB61CB">
        <w:rPr>
          <w:color w:val="000000"/>
          <w:sz w:val="27"/>
          <w:szCs w:val="27"/>
        </w:rPr>
        <w:t xml:space="preserve"> тона </w:t>
      </w:r>
      <w:ins w:id="45" w:author="Диана Лукоянова" w:date="2023-01-31T12:04:00Z">
        <w:r w:rsidR="004547C7">
          <w:rPr>
            <w:color w:val="000000"/>
            <w:sz w:val="27"/>
            <w:szCs w:val="27"/>
          </w:rPr>
          <w:t>(</w:t>
        </w:r>
      </w:ins>
      <w:del w:id="46" w:author="Диана Лукоянова" w:date="2023-01-31T12:02:00Z">
        <w:r w:rsidRPr="00EB61CB" w:rsidDel="004547C7">
          <w:rPr>
            <w:color w:val="000000"/>
            <w:sz w:val="27"/>
            <w:szCs w:val="27"/>
          </w:rPr>
          <w:delText xml:space="preserve">может отличаться цвет </w:delText>
        </w:r>
      </w:del>
      <w:r w:rsidRPr="00EB61CB">
        <w:rPr>
          <w:color w:val="000000"/>
          <w:sz w:val="27"/>
          <w:szCs w:val="27"/>
        </w:rPr>
        <w:t>предупреждает производс</w:t>
      </w:r>
      <w:ins w:id="47" w:author="Диана Лукоянова" w:date="2023-01-31T12:05:00Z">
        <w:r w:rsidR="009777DB">
          <w:rPr>
            <w:color w:val="000000"/>
            <w:sz w:val="27"/>
            <w:szCs w:val="27"/>
          </w:rPr>
          <w:t>т</w:t>
        </w:r>
      </w:ins>
      <w:r w:rsidRPr="00EB61CB">
        <w:rPr>
          <w:color w:val="000000"/>
          <w:sz w:val="27"/>
          <w:szCs w:val="27"/>
        </w:rPr>
        <w:t>во</w:t>
      </w:r>
      <w:ins w:id="48" w:author="Диана Лукоянова" w:date="2023-01-31T12:04:00Z">
        <w:r w:rsidR="004547C7">
          <w:rPr>
            <w:color w:val="000000"/>
            <w:sz w:val="27"/>
            <w:szCs w:val="27"/>
          </w:rPr>
          <w:t>)</w:t>
        </w:r>
      </w:ins>
      <w:r w:rsidRPr="00EB61CB">
        <w:rPr>
          <w:color w:val="000000"/>
          <w:sz w:val="27"/>
          <w:szCs w:val="27"/>
        </w:rPr>
        <w:t>.</w:t>
      </w:r>
    </w:p>
    <w:p w:rsidR="00EB61CB" w:rsidRPr="00EB61CB" w:rsidRDefault="00EB61CB">
      <w:pPr>
        <w:rPr>
          <w:rFonts w:ascii="Times New Roman" w:hAnsi="Times New Roman" w:cs="Times New Roman"/>
        </w:rPr>
      </w:pPr>
    </w:p>
    <w:sectPr w:rsidR="00EB61CB" w:rsidRPr="00EB61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Диана Лукоянова">
    <w15:presenceInfo w15:providerId="Windows Live" w15:userId="a8d46b9c47b9134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trackRevision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1CB"/>
    <w:rsid w:val="00093BDD"/>
    <w:rsid w:val="003E1164"/>
    <w:rsid w:val="004547C7"/>
    <w:rsid w:val="00611AAB"/>
    <w:rsid w:val="008974CD"/>
    <w:rsid w:val="009777DB"/>
    <w:rsid w:val="00BF48AA"/>
    <w:rsid w:val="00C41D05"/>
    <w:rsid w:val="00E4521B"/>
    <w:rsid w:val="00EB6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A857325"/>
  <w15:chartTrackingRefBased/>
  <w15:docId w15:val="{0E03F01F-CC84-414D-9FDE-4F8EF577E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EB61CB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B61CB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paragraph" w:styleId="a3">
    <w:name w:val="Normal (Web)"/>
    <w:basedOn w:val="a"/>
    <w:uiPriority w:val="99"/>
    <w:semiHidden/>
    <w:unhideWhenUsed/>
    <w:rsid w:val="00EB61C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customStyle="1" w:styleId="apple-converted-space">
    <w:name w:val="apple-converted-space"/>
    <w:basedOn w:val="a0"/>
    <w:rsid w:val="00EB61CB"/>
  </w:style>
  <w:style w:type="paragraph" w:styleId="a4">
    <w:name w:val="Revision"/>
    <w:hidden/>
    <w:uiPriority w:val="99"/>
    <w:semiHidden/>
    <w:rsid w:val="00EB61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496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958029">
          <w:marLeft w:val="4695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901691">
          <w:marLeft w:val="30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53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711739">
          <w:marLeft w:val="4695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6013">
          <w:marLeft w:val="30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Диана Лукоянова</dc:creator>
  <cp:keywords/>
  <dc:description/>
  <cp:lastModifiedBy>Диана Лукоянова</cp:lastModifiedBy>
  <cp:revision>2</cp:revision>
  <dcterms:created xsi:type="dcterms:W3CDTF">2023-01-31T08:34:00Z</dcterms:created>
  <dcterms:modified xsi:type="dcterms:W3CDTF">2023-02-01T06:19:00Z</dcterms:modified>
</cp:coreProperties>
</file>